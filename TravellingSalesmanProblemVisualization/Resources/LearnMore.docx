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30B3" w14:textId="1A8B60AA" w:rsidR="00737790" w:rsidRDefault="00BA13D3" w:rsidP="0082028A">
      <w:pPr>
        <w:pStyle w:val="Title"/>
        <w:rPr>
          <w:ins w:id="0" w:author="Rado Popov" w:date="2021-01-12T15:36:00Z"/>
          <w:lang w:val="en-US"/>
        </w:rPr>
      </w:pPr>
      <w:ins w:id="1" w:author="Rado Popov" w:date="2021-01-12T15:07:00Z">
        <w:r>
          <w:t>Работа</w:t>
        </w:r>
      </w:ins>
      <w:ins w:id="2" w:author="Rado Popov" w:date="2021-01-12T13:54:00Z">
        <w:r w:rsidR="006E5DC2">
          <w:t xml:space="preserve"> на алгоритмите използвани в приложението:</w:t>
        </w:r>
      </w:ins>
    </w:p>
    <w:p w14:paraId="70081FBD" w14:textId="77777777" w:rsidR="003A395E" w:rsidRPr="003A395E" w:rsidRDefault="003A395E">
      <w:pPr>
        <w:rPr>
          <w:ins w:id="3" w:author="Rado Popov" w:date="2021-01-12T13:54:00Z"/>
          <w:lang w:val="en-US"/>
          <w:rPrChange w:id="4" w:author="Rado Popov" w:date="2021-01-12T15:36:00Z">
            <w:rPr>
              <w:ins w:id="5" w:author="Rado Popov" w:date="2021-01-12T13:54:00Z"/>
            </w:rPr>
          </w:rPrChange>
        </w:rPr>
      </w:pPr>
    </w:p>
    <w:p w14:paraId="5CA37B19" w14:textId="2AD51626" w:rsidR="006E5DC2" w:rsidRPr="0082028A" w:rsidRDefault="006E5DC2">
      <w:pPr>
        <w:rPr>
          <w:ins w:id="6" w:author="Rado Popov" w:date="2021-01-12T13:54:00Z"/>
          <w:b/>
          <w:bCs/>
          <w:rPrChange w:id="7" w:author="Rado Popov" w:date="2021-01-12T15:34:00Z">
            <w:rPr>
              <w:ins w:id="8" w:author="Rado Popov" w:date="2021-01-12T13:54:00Z"/>
            </w:rPr>
          </w:rPrChange>
        </w:rPr>
      </w:pPr>
      <w:ins w:id="9" w:author="Rado Popov" w:date="2021-01-12T13:54:00Z">
        <w:r w:rsidRPr="0082028A">
          <w:rPr>
            <w:b/>
            <w:bCs/>
            <w:rPrChange w:id="10" w:author="Rado Popov" w:date="2021-01-12T15:34:00Z">
              <w:rPr/>
            </w:rPrChange>
          </w:rPr>
          <w:t>1. Динамично програмиране (</w:t>
        </w:r>
        <w:r w:rsidRPr="0082028A">
          <w:rPr>
            <w:b/>
            <w:bCs/>
            <w:lang w:val="en-US"/>
            <w:rPrChange w:id="11" w:author="Rado Popov" w:date="2021-01-12T15:34:00Z">
              <w:rPr>
                <w:lang w:val="en-US"/>
              </w:rPr>
            </w:rPrChange>
          </w:rPr>
          <w:t>Dynamic Programming)</w:t>
        </w:r>
        <w:r w:rsidRPr="0082028A">
          <w:rPr>
            <w:b/>
            <w:bCs/>
            <w:rPrChange w:id="12" w:author="Rado Popov" w:date="2021-01-12T15:34:00Z">
              <w:rPr/>
            </w:rPrChange>
          </w:rPr>
          <w:t>.</w:t>
        </w:r>
      </w:ins>
    </w:p>
    <w:p w14:paraId="4BBF87FF" w14:textId="52FAB43D" w:rsidR="006E5DC2" w:rsidRDefault="006E5DC2">
      <w:pPr>
        <w:rPr>
          <w:ins w:id="13" w:author="Rado Popov" w:date="2021-01-12T14:07:00Z"/>
          <w:lang w:val="en-US"/>
        </w:rPr>
      </w:pPr>
      <w:ins w:id="14" w:author="Rado Popov" w:date="2021-01-12T13:54:00Z">
        <w:r>
          <w:t>Когато даден пр</w:t>
        </w:r>
      </w:ins>
      <w:ins w:id="15" w:author="Rado Popov" w:date="2021-01-12T13:55:00Z">
        <w:r>
          <w:t>облем е възможно да бъде разбит на по-малки</w:t>
        </w:r>
      </w:ins>
      <w:ins w:id="16" w:author="Rado Popov" w:date="2021-01-12T15:49:00Z">
        <w:r w:rsidR="00C17863">
          <w:rPr>
            <w:lang w:val="en-US"/>
          </w:rPr>
          <w:t>,</w:t>
        </w:r>
      </w:ins>
      <w:ins w:id="17" w:author="Rado Popov" w:date="2021-01-12T13:55:00Z">
        <w:r>
          <w:t xml:space="preserve"> един от възможните подходи е именно „Динами</w:t>
        </w:r>
      </w:ins>
      <w:ins w:id="18" w:author="Rado Popov" w:date="2021-01-12T15:49:00Z">
        <w:r w:rsidR="00C17863">
          <w:t>ч</w:t>
        </w:r>
      </w:ins>
      <w:ins w:id="19" w:author="Rado Popov" w:date="2021-01-12T13:55:00Z">
        <w:r>
          <w:t xml:space="preserve">ното програмиране“. </w:t>
        </w:r>
      </w:ins>
      <w:ins w:id="20" w:author="Rado Popov" w:date="2021-01-12T13:56:00Z">
        <w:r>
          <w:t xml:space="preserve">По-простите проблеми </w:t>
        </w:r>
      </w:ins>
      <w:ins w:id="21" w:author="Rado Popov" w:date="2021-01-12T13:57:00Z">
        <w:r>
          <w:t>водя</w:t>
        </w:r>
      </w:ins>
      <w:ins w:id="22" w:author="Rado Popov" w:date="2021-01-12T16:22:00Z">
        <w:r w:rsidR="006D1CDC">
          <w:t>т</w:t>
        </w:r>
      </w:ins>
      <w:ins w:id="23" w:author="Rado Popov" w:date="2021-01-12T14:55:00Z">
        <w:r w:rsidR="003843CA">
          <w:t>,</w:t>
        </w:r>
      </w:ins>
      <w:ins w:id="24" w:author="Rado Popov" w:date="2021-01-12T13:57:00Z">
        <w:r>
          <w:t xml:space="preserve"> чрез рекурсивен подход</w:t>
        </w:r>
      </w:ins>
      <w:ins w:id="25" w:author="Rado Popov" w:date="2021-01-12T14:55:00Z">
        <w:r w:rsidR="003843CA">
          <w:t>,</w:t>
        </w:r>
      </w:ins>
      <w:ins w:id="26" w:author="Rado Popov" w:date="2021-01-12T13:57:00Z">
        <w:r>
          <w:t xml:space="preserve"> </w:t>
        </w:r>
      </w:ins>
      <w:ins w:id="27" w:author="Rado Popov" w:date="2021-01-12T15:50:00Z">
        <w:r w:rsidR="00C17863">
          <w:t xml:space="preserve">по-лесно </w:t>
        </w:r>
      </w:ins>
      <w:ins w:id="28" w:author="Rado Popov" w:date="2021-01-12T13:57:00Z">
        <w:r>
          <w:t>до решението на дадената задача.</w:t>
        </w:r>
      </w:ins>
      <w:ins w:id="29" w:author="Rado Popov" w:date="2021-01-12T13:58:00Z">
        <w:r w:rsidR="007F3DFA">
          <w:t xml:space="preserve"> Интегрираният алгоритъм в програмата се основава на римския принцип „Разделяй и владей“</w:t>
        </w:r>
      </w:ins>
      <w:ins w:id="30" w:author="Rado Popov" w:date="2021-01-12T14:55:00Z">
        <w:r w:rsidR="003843CA">
          <w:rPr>
            <w:lang w:val="en-US"/>
          </w:rPr>
          <w:t xml:space="preserve"> (Bottom up)</w:t>
        </w:r>
      </w:ins>
      <w:ins w:id="31" w:author="Rado Popov" w:date="2021-01-12T14:00:00Z">
        <w:r w:rsidR="007F3DFA">
          <w:t>. Задачата се разбива на по-малки</w:t>
        </w:r>
      </w:ins>
      <w:ins w:id="32" w:author="Rado Popov" w:date="2021-01-12T14:56:00Z">
        <w:r w:rsidR="003843CA">
          <w:t xml:space="preserve"> задачи</w:t>
        </w:r>
      </w:ins>
      <w:ins w:id="33" w:author="Rado Popov" w:date="2021-01-12T14:00:00Z">
        <w:r w:rsidR="007F3DFA">
          <w:t xml:space="preserve">, които от своя </w:t>
        </w:r>
      </w:ins>
      <w:ins w:id="34" w:author="Rado Popov" w:date="2021-01-12T15:51:00Z">
        <w:r w:rsidR="00C17863">
          <w:t>с</w:t>
        </w:r>
      </w:ins>
      <w:ins w:id="35" w:author="Rado Popov" w:date="2021-01-12T14:00:00Z">
        <w:r w:rsidR="007F3DFA">
          <w:t>трана се разбиват на</w:t>
        </w:r>
      </w:ins>
      <w:ins w:id="36" w:author="Rado Popov" w:date="2021-01-12T14:56:00Z">
        <w:r w:rsidR="003843CA">
          <w:t xml:space="preserve"> още</w:t>
        </w:r>
      </w:ins>
      <w:ins w:id="37" w:author="Rado Popov" w:date="2021-01-12T14:00:00Z">
        <w:r w:rsidR="007F3DFA">
          <w:t xml:space="preserve"> по-малки и т.н. докато не се</w:t>
        </w:r>
      </w:ins>
      <w:ins w:id="38" w:author="Rado Popov" w:date="2021-01-12T14:01:00Z">
        <w:r w:rsidR="007F3DFA">
          <w:t xml:space="preserve"> достигнат достатъчно прости задачи, които да могат да се решат директно.</w:t>
        </w:r>
      </w:ins>
      <w:ins w:id="39" w:author="Rado Popov" w:date="2021-01-12T14:02:00Z">
        <w:r w:rsidR="007F3DFA">
          <w:t xml:space="preserve"> Единственото условие</w:t>
        </w:r>
      </w:ins>
      <w:ins w:id="40" w:author="Rado Popov" w:date="2021-01-12T14:03:00Z">
        <w:r w:rsidR="007F3DFA">
          <w:t xml:space="preserve"> е</w:t>
        </w:r>
      </w:ins>
      <w:ins w:id="41" w:author="Rado Popov" w:date="2021-01-12T14:02:00Z">
        <w:r w:rsidR="007F3DFA">
          <w:t xml:space="preserve"> никои</w:t>
        </w:r>
      </w:ins>
      <w:ins w:id="42" w:author="Rado Popov" w:date="2021-01-12T14:03:00Z">
        <w:r w:rsidR="007F3DFA">
          <w:t xml:space="preserve"> две подзадачи да не се пресичат.</w:t>
        </w:r>
      </w:ins>
    </w:p>
    <w:p w14:paraId="58BE33D8" w14:textId="35EBCAA1" w:rsidR="007F3DFA" w:rsidRDefault="007F3DFA">
      <w:pPr>
        <w:rPr>
          <w:ins w:id="43" w:author="Rado Popov" w:date="2021-01-12T14:37:00Z"/>
          <w:lang w:val="en-US"/>
        </w:rPr>
      </w:pPr>
      <w:ins w:id="44" w:author="Rado Popov" w:date="2021-01-12T14:07:00Z">
        <w:r>
          <w:t>За да сме</w:t>
        </w:r>
      </w:ins>
      <w:ins w:id="45" w:author="Rado Popov" w:date="2021-01-12T14:09:00Z">
        <w:r w:rsidR="00347F35">
          <w:t xml:space="preserve"> </w:t>
        </w:r>
      </w:ins>
      <w:ins w:id="46" w:author="Rado Popov" w:date="2021-01-12T14:07:00Z">
        <w:r>
          <w:t>сигурни, че сме получили опт</w:t>
        </w:r>
      </w:ins>
      <w:ins w:id="47" w:author="Rado Popov" w:date="2021-01-12T15:52:00Z">
        <w:r w:rsidR="00C17863">
          <w:t>и</w:t>
        </w:r>
      </w:ins>
      <w:ins w:id="48" w:author="Rado Popov" w:date="2021-01-12T14:07:00Z">
        <w:r>
          <w:t>мално решение трябва да обходим дървото напълно</w:t>
        </w:r>
        <w:r w:rsidR="00347F35">
          <w:t>.</w:t>
        </w:r>
      </w:ins>
      <w:ins w:id="49" w:author="Rado Popov" w:date="2021-01-12T14:08:00Z">
        <w:r w:rsidR="00347F35">
          <w:t xml:space="preserve"> За всяко ниво в дървото на решенията на задачата</w:t>
        </w:r>
      </w:ins>
      <w:ins w:id="50" w:author="Rado Popov" w:date="2021-01-12T14:09:00Z">
        <w:r w:rsidR="00347F35">
          <w:t xml:space="preserve"> алгоритъмът</w:t>
        </w:r>
      </w:ins>
      <w:ins w:id="51" w:author="Rado Popov" w:date="2021-01-12T14:10:00Z">
        <w:r w:rsidR="00347F35">
          <w:t xml:space="preserve"> разглежда всеки възел и съседите му и решава кой път да поеме, така че решението да</w:t>
        </w:r>
      </w:ins>
      <w:ins w:id="52" w:author="Rado Popov" w:date="2021-01-12T14:11:00Z">
        <w:r w:rsidR="00347F35">
          <w:t xml:space="preserve"> е най-</w:t>
        </w:r>
      </w:ins>
      <w:ins w:id="53" w:author="Rado Popov" w:date="2021-01-12T14:12:00Z">
        <w:r w:rsidR="00347F35">
          <w:t>оптимално</w:t>
        </w:r>
      </w:ins>
      <w:ins w:id="54" w:author="Rado Popov" w:date="2021-01-12T14:11:00Z">
        <w:r w:rsidR="00347F35">
          <w:t>.</w:t>
        </w:r>
      </w:ins>
    </w:p>
    <w:p w14:paraId="292E69B4" w14:textId="4EC89BF5" w:rsidR="005F6AA2" w:rsidRPr="0082028A" w:rsidRDefault="00C22D97">
      <w:pPr>
        <w:rPr>
          <w:ins w:id="55" w:author="Rado Popov" w:date="2021-01-12T14:53:00Z"/>
          <w:b/>
          <w:bCs/>
          <w:lang w:val="en-US"/>
          <w:rPrChange w:id="56" w:author="Rado Popov" w:date="2021-01-12T15:34:00Z">
            <w:rPr>
              <w:ins w:id="57" w:author="Rado Popov" w:date="2021-01-12T14:53:00Z"/>
              <w:lang w:val="en-US"/>
            </w:rPr>
          </w:rPrChange>
        </w:rPr>
      </w:pPr>
      <w:ins w:id="58" w:author="Rado Popov" w:date="2021-01-12T14:51:00Z">
        <w:r w:rsidRPr="0082028A">
          <w:rPr>
            <w:b/>
            <w:bCs/>
            <w:lang w:val="en-US"/>
            <w:rPrChange w:id="59" w:author="Rado Popov" w:date="2021-01-12T15:34:00Z">
              <w:rPr>
                <w:lang w:val="en-US"/>
              </w:rPr>
            </w:rPrChange>
          </w:rPr>
          <w:t xml:space="preserve">2. </w:t>
        </w:r>
      </w:ins>
      <w:ins w:id="60" w:author="Rado Popov" w:date="2021-01-12T14:52:00Z">
        <w:r w:rsidRPr="0082028A">
          <w:rPr>
            <w:b/>
            <w:bCs/>
            <w:rPrChange w:id="61" w:author="Rado Popov" w:date="2021-01-12T15:34:00Z">
              <w:rPr/>
            </w:rPrChange>
          </w:rPr>
          <w:t>Търсене с връщане (</w:t>
        </w:r>
        <w:r w:rsidRPr="0082028A">
          <w:rPr>
            <w:b/>
            <w:bCs/>
            <w:lang w:val="en-US"/>
            <w:rPrChange w:id="62" w:author="Rado Popov" w:date="2021-01-12T15:34:00Z">
              <w:rPr>
                <w:lang w:val="en-US"/>
              </w:rPr>
            </w:rPrChange>
          </w:rPr>
          <w:t>Backtracking).</w:t>
        </w:r>
      </w:ins>
    </w:p>
    <w:p w14:paraId="0FA1F122" w14:textId="704DE565" w:rsidR="00C22D97" w:rsidRPr="00BA13D3" w:rsidRDefault="003843CA">
      <w:pPr>
        <w:rPr>
          <w:ins w:id="63" w:author="Rado Popov" w:date="2021-01-12T14:37:00Z"/>
          <w:rPrChange w:id="64" w:author="Rado Popov" w:date="2021-01-12T15:07:00Z">
            <w:rPr>
              <w:ins w:id="65" w:author="Rado Popov" w:date="2021-01-12T14:37:00Z"/>
              <w:lang w:val="en-US"/>
            </w:rPr>
          </w:rPrChange>
        </w:rPr>
      </w:pPr>
      <w:ins w:id="66" w:author="Rado Popov" w:date="2021-01-12T14:59:00Z">
        <w:r>
          <w:t xml:space="preserve">За разлика от </w:t>
        </w:r>
      </w:ins>
      <w:ins w:id="67" w:author="Rado Popov" w:date="2021-01-12T16:02:00Z">
        <w:r w:rsidR="008B6AC5">
          <w:t>„</w:t>
        </w:r>
      </w:ins>
      <w:ins w:id="68" w:author="Rado Popov" w:date="2021-01-12T14:59:00Z">
        <w:r>
          <w:t>Динамичното програмиране</w:t>
        </w:r>
      </w:ins>
      <w:ins w:id="69" w:author="Rado Popov" w:date="2021-01-12T16:02:00Z">
        <w:r w:rsidR="008B6AC5">
          <w:t>“</w:t>
        </w:r>
      </w:ins>
      <w:ins w:id="70" w:author="Rado Popov" w:date="2021-01-12T14:59:00Z">
        <w:r>
          <w:t xml:space="preserve">, </w:t>
        </w:r>
      </w:ins>
      <w:ins w:id="71" w:author="Rado Popov" w:date="2021-01-12T16:02:00Z">
        <w:r w:rsidR="008B6AC5">
          <w:t>„</w:t>
        </w:r>
      </w:ins>
      <w:ins w:id="72" w:author="Rado Popov" w:date="2021-01-12T14:59:00Z">
        <w:r>
          <w:t>търсенето с връщане</w:t>
        </w:r>
      </w:ins>
      <w:ins w:id="73" w:author="Rado Popov" w:date="2021-01-12T16:02:00Z">
        <w:r w:rsidR="008B6AC5">
          <w:t>“</w:t>
        </w:r>
      </w:ins>
      <w:ins w:id="74" w:author="Rado Popov" w:date="2021-01-12T14:59:00Z">
        <w:r>
          <w:t xml:space="preserve"> е похват</w:t>
        </w:r>
      </w:ins>
      <w:ins w:id="75" w:author="Rado Popov" w:date="2021-01-12T16:02:00Z">
        <w:r w:rsidR="008B6AC5">
          <w:t>,</w:t>
        </w:r>
      </w:ins>
      <w:ins w:id="76" w:author="Rado Popov" w:date="2021-01-12T14:59:00Z">
        <w:r>
          <w:t xml:space="preserve"> при който е възможно да се намерят</w:t>
        </w:r>
      </w:ins>
      <w:ins w:id="77" w:author="Rado Popov" w:date="2021-01-12T15:00:00Z">
        <w:r>
          <w:t xml:space="preserve"> всички решения на дадения проблем освен най-оптимални</w:t>
        </w:r>
      </w:ins>
      <w:ins w:id="78" w:author="Rado Popov" w:date="2021-01-12T16:02:00Z">
        <w:r w:rsidR="008B6AC5">
          <w:t>я</w:t>
        </w:r>
      </w:ins>
      <w:ins w:id="79" w:author="Rado Popov" w:date="2021-01-12T15:00:00Z">
        <w:r>
          <w:t>. Решението на задачата при този алгоритъм се конструира последователно. На всяка</w:t>
        </w:r>
      </w:ins>
      <w:ins w:id="80" w:author="Rado Popov" w:date="2021-01-12T15:01:00Z">
        <w:r>
          <w:t xml:space="preserve"> стъпка се прави опит з</w:t>
        </w:r>
      </w:ins>
      <w:ins w:id="81" w:author="Rado Popov" w:date="2021-01-12T15:02:00Z">
        <w:r w:rsidR="00717602">
          <w:t>а</w:t>
        </w:r>
      </w:ins>
      <w:ins w:id="82" w:author="Rado Popov" w:date="2021-01-12T15:01:00Z">
        <w:r>
          <w:t xml:space="preserve"> раширяване на текущото решение чрез всевъзможни налични продължения.</w:t>
        </w:r>
      </w:ins>
      <w:ins w:id="83" w:author="Rado Popov" w:date="2021-01-12T15:02:00Z">
        <w:r w:rsidR="00717602">
          <w:t xml:space="preserve"> Ако нито едно от тези р</w:t>
        </w:r>
      </w:ins>
      <w:ins w:id="84" w:author="Rado Popov" w:date="2021-01-12T15:03:00Z">
        <w:r w:rsidR="00717602">
          <w:t>аз</w:t>
        </w:r>
      </w:ins>
      <w:ins w:id="85" w:author="Rado Popov" w:date="2021-01-12T15:02:00Z">
        <w:r w:rsidR="00717602">
          <w:t>ш</w:t>
        </w:r>
      </w:ins>
      <w:ins w:id="86" w:author="Rado Popov" w:date="2021-01-12T16:03:00Z">
        <w:r w:rsidR="008B6AC5">
          <w:t>ире</w:t>
        </w:r>
      </w:ins>
      <w:ins w:id="87" w:author="Rado Popov" w:date="2021-01-12T15:02:00Z">
        <w:r w:rsidR="00717602">
          <w:t>ни</w:t>
        </w:r>
      </w:ins>
      <w:ins w:id="88" w:author="Rado Popov" w:date="2021-01-12T15:03:00Z">
        <w:r w:rsidR="00717602">
          <w:t>я не доведе по-късно до пълно решение, случаят се обявя</w:t>
        </w:r>
      </w:ins>
      <w:ins w:id="89" w:author="Rado Popov" w:date="2021-01-12T16:03:00Z">
        <w:r w:rsidR="008B6AC5">
          <w:t>ва</w:t>
        </w:r>
      </w:ins>
      <w:ins w:id="90" w:author="Rado Popov" w:date="2021-01-12T15:03:00Z">
        <w:r w:rsidR="00717602">
          <w:t xml:space="preserve"> за </w:t>
        </w:r>
      </w:ins>
      <w:ins w:id="91" w:author="Rado Popov" w:date="2021-01-12T15:04:00Z">
        <w:r w:rsidR="00717602">
          <w:t>безперспективен и алгоритъмът се връща една ст</w:t>
        </w:r>
      </w:ins>
      <w:ins w:id="92" w:author="Rado Popov" w:date="2021-01-12T15:05:00Z">
        <w:r w:rsidR="00717602">
          <w:t>ъ</w:t>
        </w:r>
      </w:ins>
      <w:ins w:id="93" w:author="Rado Popov" w:date="2021-01-12T15:04:00Z">
        <w:r w:rsidR="00717602">
          <w:t>пка назад.</w:t>
        </w:r>
      </w:ins>
      <w:ins w:id="94" w:author="Rado Popov" w:date="2021-01-12T15:06:00Z">
        <w:r w:rsidR="00BA13D3">
          <w:t xml:space="preserve"> Дървото на решенията се обхожда докато не се намери валидно решение.</w:t>
        </w:r>
      </w:ins>
    </w:p>
    <w:p w14:paraId="50705124" w14:textId="0F1AFDAC" w:rsidR="005F6AA2" w:rsidRPr="0082028A" w:rsidRDefault="00C22D97">
      <w:pPr>
        <w:rPr>
          <w:ins w:id="95" w:author="Rado Popov" w:date="2021-01-12T15:07:00Z"/>
          <w:b/>
          <w:bCs/>
          <w:lang w:val="en-US"/>
          <w:rPrChange w:id="96" w:author="Rado Popov" w:date="2021-01-12T15:34:00Z">
            <w:rPr>
              <w:ins w:id="97" w:author="Rado Popov" w:date="2021-01-12T15:07:00Z"/>
              <w:lang w:val="en-US"/>
            </w:rPr>
          </w:rPrChange>
        </w:rPr>
      </w:pPr>
      <w:ins w:id="98" w:author="Rado Popov" w:date="2021-01-12T14:52:00Z">
        <w:r w:rsidRPr="0082028A">
          <w:rPr>
            <w:b/>
            <w:bCs/>
            <w:lang w:val="en-US"/>
            <w:rPrChange w:id="99" w:author="Rado Popov" w:date="2021-01-12T15:34:00Z">
              <w:rPr>
                <w:lang w:val="en-US"/>
              </w:rPr>
            </w:rPrChange>
          </w:rPr>
          <w:t>3</w:t>
        </w:r>
      </w:ins>
      <w:ins w:id="100" w:author="Rado Popov" w:date="2021-01-12T14:37:00Z">
        <w:r w:rsidR="005F6AA2" w:rsidRPr="0082028A">
          <w:rPr>
            <w:b/>
            <w:bCs/>
            <w:lang w:val="en-US"/>
            <w:rPrChange w:id="101" w:author="Rado Popov" w:date="2021-01-12T15:34:00Z">
              <w:rPr>
                <w:lang w:val="en-US"/>
              </w:rPr>
            </w:rPrChange>
          </w:rPr>
          <w:t xml:space="preserve">. </w:t>
        </w:r>
      </w:ins>
      <w:ins w:id="102" w:author="Rado Popov" w:date="2021-01-12T14:38:00Z">
        <w:r w:rsidR="005F6AA2" w:rsidRPr="0082028A">
          <w:rPr>
            <w:b/>
            <w:bCs/>
            <w:rPrChange w:id="103" w:author="Rado Popov" w:date="2021-01-12T15:34:00Z">
              <w:rPr/>
            </w:rPrChange>
          </w:rPr>
          <w:t>Метод на разклоненията и границите (</w:t>
        </w:r>
        <w:r w:rsidR="005F6AA2" w:rsidRPr="0082028A">
          <w:rPr>
            <w:b/>
            <w:bCs/>
            <w:lang w:val="en-US"/>
            <w:rPrChange w:id="104" w:author="Rado Popov" w:date="2021-01-12T15:34:00Z">
              <w:rPr>
                <w:lang w:val="en-US"/>
              </w:rPr>
            </w:rPrChange>
          </w:rPr>
          <w:t>Branch &amp; Bound).</w:t>
        </w:r>
      </w:ins>
    </w:p>
    <w:p w14:paraId="251B1B66" w14:textId="1D96A3D6" w:rsidR="00BA13D3" w:rsidRPr="001A78DF" w:rsidRDefault="00BA13D3">
      <w:pPr>
        <w:rPr>
          <w:ins w:id="105" w:author="Rado Popov" w:date="2021-01-12T14:38:00Z"/>
          <w:lang w:val="en-US"/>
        </w:rPr>
      </w:pPr>
      <w:ins w:id="106" w:author="Rado Popov" w:date="2021-01-12T15:07:00Z">
        <w:r>
          <w:t xml:space="preserve">Този алгоритъм е частен случай на </w:t>
        </w:r>
      </w:ins>
      <w:ins w:id="107" w:author="Rado Popov" w:date="2021-01-12T15:17:00Z">
        <w:r w:rsidR="00CC050F">
          <w:t>„</w:t>
        </w:r>
      </w:ins>
      <w:ins w:id="108" w:author="Rado Popov" w:date="2021-01-12T15:07:00Z">
        <w:r>
          <w:t>търсенето с връщане</w:t>
        </w:r>
      </w:ins>
      <w:ins w:id="109" w:author="Rado Popov" w:date="2021-01-12T15:17:00Z">
        <w:r w:rsidR="00CC050F">
          <w:t>“</w:t>
        </w:r>
      </w:ins>
      <w:ins w:id="110" w:author="Rado Popov" w:date="2021-01-12T15:07:00Z">
        <w:r>
          <w:t xml:space="preserve">. </w:t>
        </w:r>
      </w:ins>
      <w:ins w:id="111" w:author="Rado Popov" w:date="2021-01-12T15:11:00Z">
        <w:r>
          <w:t>Преди този алгоритъм да поеме по даден</w:t>
        </w:r>
        <w:r w:rsidR="00CC050F">
          <w:t xml:space="preserve"> </w:t>
        </w:r>
      </w:ins>
      <w:ins w:id="112" w:author="Rado Popov" w:date="2021-01-12T15:12:00Z">
        <w:r w:rsidR="00CC050F">
          <w:t>к</w:t>
        </w:r>
      </w:ins>
      <w:ins w:id="113" w:author="Rado Popov" w:date="2021-01-12T15:11:00Z">
        <w:r w:rsidR="00CC050F">
          <w:t>лон</w:t>
        </w:r>
      </w:ins>
      <w:ins w:id="114" w:author="Rado Popov" w:date="2021-01-12T15:12:00Z">
        <w:r w:rsidR="00CC050F">
          <w:t>, той</w:t>
        </w:r>
      </w:ins>
      <w:ins w:id="115" w:author="Rado Popov" w:date="2021-01-12T15:11:00Z">
        <w:r w:rsidR="00CC050F">
          <w:t xml:space="preserve"> </w:t>
        </w:r>
      </w:ins>
      <w:ins w:id="116" w:author="Rado Popov" w:date="2021-01-12T15:12:00Z">
        <w:r w:rsidR="00CC050F">
          <w:t>проверява дали тек</w:t>
        </w:r>
      </w:ins>
      <w:ins w:id="117" w:author="Rado Popov" w:date="2021-01-12T15:13:00Z">
        <w:r w:rsidR="00CC050F">
          <w:t>у</w:t>
        </w:r>
      </w:ins>
      <w:ins w:id="118" w:author="Rado Popov" w:date="2021-01-12T15:12:00Z">
        <w:r w:rsidR="00CC050F">
          <w:t>щият изм</w:t>
        </w:r>
      </w:ins>
      <w:ins w:id="119" w:author="Rado Popov" w:date="2021-01-12T15:13:00Z">
        <w:r w:rsidR="00CC050F">
          <w:t>инат път няма да надвиши</w:t>
        </w:r>
      </w:ins>
      <w:ins w:id="120" w:author="Rado Popov" w:date="2021-01-12T15:11:00Z">
        <w:r w:rsidR="00CC050F">
          <w:t xml:space="preserve"> досег</w:t>
        </w:r>
      </w:ins>
      <w:ins w:id="121" w:author="Rado Popov" w:date="2021-01-12T15:12:00Z">
        <w:r w:rsidR="00CC050F">
          <w:t>ашният намерен минимален път</w:t>
        </w:r>
      </w:ins>
      <w:ins w:id="122" w:author="Rado Popov" w:date="2021-01-12T15:13:00Z">
        <w:r w:rsidR="00CC050F">
          <w:t>. В так</w:t>
        </w:r>
      </w:ins>
      <w:ins w:id="123" w:author="Rado Popov" w:date="2021-01-12T15:14:00Z">
        <w:r w:rsidR="00CC050F">
          <w:t>ъв случай р</w:t>
        </w:r>
      </w:ins>
      <w:ins w:id="124" w:author="Rado Popov" w:date="2021-01-12T15:15:00Z">
        <w:r w:rsidR="00CC050F">
          <w:t>азширението спира, тъй като със сигурност няма да доведе до по-добро решние</w:t>
        </w:r>
      </w:ins>
      <w:ins w:id="125" w:author="Rado Popov" w:date="2021-01-12T16:18:00Z">
        <w:r w:rsidR="001A78DF">
          <w:rPr>
            <w:lang w:val="en-US"/>
          </w:rPr>
          <w:t>.</w:t>
        </w:r>
      </w:ins>
    </w:p>
    <w:p w14:paraId="464D29C8" w14:textId="586356B0" w:rsidR="005F6AA2" w:rsidRPr="0082028A" w:rsidRDefault="00C22D97">
      <w:pPr>
        <w:rPr>
          <w:ins w:id="126" w:author="Rado Popov" w:date="2021-01-12T15:19:00Z"/>
          <w:b/>
          <w:bCs/>
          <w:lang w:val="en-US"/>
          <w:rPrChange w:id="127" w:author="Rado Popov" w:date="2021-01-12T15:34:00Z">
            <w:rPr>
              <w:ins w:id="128" w:author="Rado Popov" w:date="2021-01-12T15:19:00Z"/>
              <w:lang w:val="en-US"/>
            </w:rPr>
          </w:rPrChange>
        </w:rPr>
      </w:pPr>
      <w:ins w:id="129" w:author="Rado Popov" w:date="2021-01-12T14:52:00Z">
        <w:r w:rsidRPr="0082028A">
          <w:rPr>
            <w:b/>
            <w:bCs/>
            <w:lang w:val="en-US"/>
            <w:rPrChange w:id="130" w:author="Rado Popov" w:date="2021-01-12T15:34:00Z">
              <w:rPr>
                <w:lang w:val="en-US"/>
              </w:rPr>
            </w:rPrChange>
          </w:rPr>
          <w:t xml:space="preserve">4. </w:t>
        </w:r>
        <w:r w:rsidRPr="0082028A">
          <w:rPr>
            <w:b/>
            <w:bCs/>
            <w:rPrChange w:id="131" w:author="Rado Popov" w:date="2021-01-12T15:34:00Z">
              <w:rPr/>
            </w:rPrChange>
          </w:rPr>
          <w:t xml:space="preserve">Евристичен </w:t>
        </w:r>
      </w:ins>
      <w:ins w:id="132" w:author="Rado Popov" w:date="2021-01-12T16:18:00Z">
        <w:r w:rsidR="001A78DF">
          <w:rPr>
            <w:b/>
            <w:bCs/>
            <w:lang w:val="en-US"/>
          </w:rPr>
          <w:t>a</w:t>
        </w:r>
      </w:ins>
      <w:ins w:id="133" w:author="Rado Popov" w:date="2021-01-12T14:52:00Z">
        <w:r w:rsidRPr="0082028A">
          <w:rPr>
            <w:b/>
            <w:bCs/>
            <w:rPrChange w:id="134" w:author="Rado Popov" w:date="2021-01-12T15:34:00Z">
              <w:rPr/>
            </w:rPrChange>
          </w:rPr>
          <w:t xml:space="preserve">лгоритъм със случайно рестартиране </w:t>
        </w:r>
        <w:r w:rsidRPr="0082028A">
          <w:rPr>
            <w:b/>
            <w:bCs/>
            <w:lang w:val="en-US"/>
            <w:rPrChange w:id="135" w:author="Rado Popov" w:date="2021-01-12T15:34:00Z">
              <w:rPr>
                <w:lang w:val="en-US"/>
              </w:rPr>
            </w:rPrChange>
          </w:rPr>
          <w:t>(Greed</w:t>
        </w:r>
      </w:ins>
      <w:ins w:id="136" w:author="Rado Popov" w:date="2021-01-12T14:53:00Z">
        <w:r w:rsidRPr="0082028A">
          <w:rPr>
            <w:b/>
            <w:bCs/>
            <w:lang w:val="en-US"/>
            <w:rPrChange w:id="137" w:author="Rado Popov" w:date="2021-01-12T15:34:00Z">
              <w:rPr>
                <w:lang w:val="en-US"/>
              </w:rPr>
            </w:rPrChange>
          </w:rPr>
          <w:t>y Hill Climbing Steepest Ascent Random Reset).</w:t>
        </w:r>
      </w:ins>
    </w:p>
    <w:p w14:paraId="07A990EC" w14:textId="1D08D377" w:rsidR="00CC050F" w:rsidRPr="00CC050F" w:rsidRDefault="00CC050F">
      <w:pPr>
        <w:rPr>
          <w:ins w:id="138" w:author="Rado Popov" w:date="2021-01-12T14:53:00Z"/>
          <w:rPrChange w:id="139" w:author="Rado Popov" w:date="2021-01-12T15:19:00Z">
            <w:rPr>
              <w:ins w:id="140" w:author="Rado Popov" w:date="2021-01-12T14:53:00Z"/>
              <w:lang w:val="en-US"/>
            </w:rPr>
          </w:rPrChange>
        </w:rPr>
      </w:pPr>
      <w:ins w:id="141" w:author="Rado Popov" w:date="2021-01-12T15:19:00Z">
        <w:r>
          <w:t>Този алгоритъм не гарантира, че ще намери най-доброто решение на проблема, но гарантира че ще предостави задоволително такова</w:t>
        </w:r>
      </w:ins>
      <w:ins w:id="142" w:author="Rado Popov" w:date="2021-01-12T15:20:00Z">
        <w:r>
          <w:t xml:space="preserve"> за сравнително кратко време.</w:t>
        </w:r>
      </w:ins>
      <w:ins w:id="143" w:author="Rado Popov" w:date="2021-01-12T15:21:00Z">
        <w:r>
          <w:t xml:space="preserve"> Тук се използва</w:t>
        </w:r>
        <w:r w:rsidR="00A42509">
          <w:t xml:space="preserve">т </w:t>
        </w:r>
        <w:r>
          <w:t>случайн</w:t>
        </w:r>
        <w:r w:rsidR="00A42509">
          <w:t>о</w:t>
        </w:r>
        <w:r>
          <w:t xml:space="preserve"> генериран</w:t>
        </w:r>
        <w:r w:rsidR="00A42509">
          <w:t>и</w:t>
        </w:r>
      </w:ins>
      <w:ins w:id="144" w:author="Rado Popov" w:date="2021-01-12T15:22:00Z">
        <w:r w:rsidR="00A42509">
          <w:t xml:space="preserve"> решения, които се оценяват и на база на които се гони по-добро решение.</w:t>
        </w:r>
      </w:ins>
      <w:ins w:id="145" w:author="Rado Popov" w:date="2021-01-12T15:24:00Z">
        <w:r w:rsidR="00A42509">
          <w:t xml:space="preserve"> Ре</w:t>
        </w:r>
      </w:ins>
      <w:ins w:id="146" w:author="Rado Popov" w:date="2021-01-12T15:25:00Z">
        <w:r w:rsidR="00A42509">
          <w:t xml:space="preserve">стартирането на алгоритъма се </w:t>
        </w:r>
      </w:ins>
      <w:ins w:id="147" w:author="Rado Popov" w:date="2021-01-12T15:30:00Z">
        <w:r w:rsidR="00A42509">
          <w:t>използва, за да се предотврати замръзването на програмата в локален минимум на решенията на наш</w:t>
        </w:r>
      </w:ins>
      <w:ins w:id="148" w:author="Rado Popov" w:date="2021-01-12T15:33:00Z">
        <w:r w:rsidR="00A42509">
          <w:t>а</w:t>
        </w:r>
      </w:ins>
      <w:ins w:id="149" w:author="Rado Popov" w:date="2021-01-12T15:30:00Z">
        <w:r w:rsidR="00A42509">
          <w:t>та задача.</w:t>
        </w:r>
      </w:ins>
    </w:p>
    <w:p w14:paraId="68A35253" w14:textId="77777777" w:rsidR="00C22D97" w:rsidRPr="00C22D97" w:rsidRDefault="00C22D97">
      <w:pPr>
        <w:rPr>
          <w:lang w:val="en-US"/>
          <w:rPrChange w:id="150" w:author="Rado Popov" w:date="2021-01-12T14:52:00Z">
            <w:rPr/>
          </w:rPrChange>
        </w:rPr>
      </w:pPr>
    </w:p>
    <w:sectPr w:rsidR="00C22D97" w:rsidRPr="00C2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do Popov">
    <w15:presenceInfo w15:providerId="Windows Live" w15:userId="2cec339f0b3f31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29"/>
    <w:rsid w:val="001A78DF"/>
    <w:rsid w:val="00347F35"/>
    <w:rsid w:val="003843CA"/>
    <w:rsid w:val="003A395E"/>
    <w:rsid w:val="005F6AA2"/>
    <w:rsid w:val="006D1CDC"/>
    <w:rsid w:val="006E5DC2"/>
    <w:rsid w:val="00717602"/>
    <w:rsid w:val="00737790"/>
    <w:rsid w:val="007F3DFA"/>
    <w:rsid w:val="0082028A"/>
    <w:rsid w:val="008B6AC5"/>
    <w:rsid w:val="00A42509"/>
    <w:rsid w:val="00BA13D3"/>
    <w:rsid w:val="00C17863"/>
    <w:rsid w:val="00C22D97"/>
    <w:rsid w:val="00CC050F"/>
    <w:rsid w:val="00DA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6AFF"/>
  <w15:chartTrackingRefBased/>
  <w15:docId w15:val="{5CDF30D3-A2EF-44A6-BEB3-A8C396FA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5DC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20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 Popov</dc:creator>
  <cp:keywords/>
  <dc:description/>
  <cp:lastModifiedBy>Rado Popov</cp:lastModifiedBy>
  <cp:revision>9</cp:revision>
  <dcterms:created xsi:type="dcterms:W3CDTF">2021-01-12T11:53:00Z</dcterms:created>
  <dcterms:modified xsi:type="dcterms:W3CDTF">2021-01-12T14:22:00Z</dcterms:modified>
</cp:coreProperties>
</file>